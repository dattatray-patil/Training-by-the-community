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877E" w14:textId="77777777" w:rsidR="0061072F" w:rsidRPr="006800A7" w:rsidRDefault="0061072F" w:rsidP="0061072F">
      <w:pPr>
        <w:pStyle w:val="Heading1"/>
        <w:spacing w:line="240" w:lineRule="auto"/>
        <w:rPr>
          <w:ins w:id="0" w:author="Dattatray Patil (Contractor)" w:date="2021-02-04T15:19:00Z"/>
          <w:rFonts w:ascii="Segoe UI" w:eastAsia="MS Gothic" w:hAnsi="Segoe UI" w:cs="Segoe UI"/>
          <w:color w:val="0070C0"/>
          <w:sz w:val="40"/>
          <w:szCs w:val="40"/>
        </w:rPr>
        <w:pPrChange w:id="1" w:author="Dattatray Patil (Contractor)" w:date="2021-02-04T15:23:00Z">
          <w:pPr>
            <w:pStyle w:val="Heading1"/>
          </w:pPr>
        </w:pPrChange>
      </w:pPr>
      <w:ins w:id="2" w:author="Dattatray Patil (Contractor)" w:date="2021-02-04T15:19:00Z">
        <w:r w:rsidRPr="006800A7">
          <w:rPr>
            <w:rFonts w:ascii="Segoe UI" w:eastAsia="MS Gothic" w:hAnsi="Segoe UI" w:cs="Segoe UI"/>
            <w:color w:val="0070C0"/>
            <w:sz w:val="40"/>
            <w:szCs w:val="40"/>
          </w:rPr>
          <w:t>Lab 0. Setting up the experimental designer &amp; activate your community license</w:t>
        </w:r>
      </w:ins>
    </w:p>
    <w:p w14:paraId="6E4BC869" w14:textId="77777777" w:rsidR="0061072F" w:rsidRPr="009367E9" w:rsidRDefault="0061072F" w:rsidP="0061072F">
      <w:pPr>
        <w:pBdr>
          <w:bottom w:val="single" w:sz="4" w:space="1" w:color="auto"/>
        </w:pBdr>
        <w:rPr>
          <w:ins w:id="3" w:author="Dattatray Patil (Contractor)" w:date="2021-02-04T15:19:00Z"/>
        </w:rPr>
      </w:pPr>
    </w:p>
    <w:p w14:paraId="6C54439A" w14:textId="77777777" w:rsidR="0061072F" w:rsidRDefault="0061072F" w:rsidP="0061072F">
      <w:pPr>
        <w:pStyle w:val="Heading2"/>
        <w:spacing w:line="360" w:lineRule="auto"/>
        <w:rPr>
          <w:ins w:id="4" w:author="Dattatray Patil (Contractor)" w:date="2021-02-04T15:19:00Z"/>
          <w:rFonts w:ascii="Segoe UI" w:eastAsia="Times New Roman" w:hAnsi="Segoe UI" w:cs="Segoe UI"/>
          <w:color w:val="0070C0"/>
          <w:sz w:val="28"/>
          <w:szCs w:val="28"/>
        </w:rPr>
      </w:pPr>
      <w:ins w:id="5" w:author="Dattatray Patil (Contractor)" w:date="2021-02-04T15:19:00Z">
        <w:r w:rsidRPr="009367E9">
          <w:rPr>
            <w:rFonts w:ascii="Segoe UI" w:eastAsia="Times New Roman" w:hAnsi="Segoe UI" w:cs="Segoe UI"/>
            <w:color w:val="0070C0"/>
            <w:sz w:val="28"/>
            <w:szCs w:val="28"/>
          </w:rPr>
          <w:t>Task: Select the new Power Automate Designer</w:t>
        </w:r>
        <w:r>
          <w:rPr>
            <w:rFonts w:ascii="Segoe UI" w:eastAsia="Times New Roman" w:hAnsi="Segoe UI" w:cs="Segoe UI"/>
            <w:color w:val="0070C0"/>
            <w:sz w:val="28"/>
            <w:szCs w:val="28"/>
          </w:rPr>
          <w:t xml:space="preserve"> :</w:t>
        </w:r>
      </w:ins>
    </w:p>
    <w:p w14:paraId="77B254AB" w14:textId="77777777" w:rsidR="0061072F" w:rsidRPr="001B2A1A" w:rsidRDefault="0061072F" w:rsidP="0061072F">
      <w:pPr>
        <w:jc w:val="both"/>
        <w:rPr>
          <w:ins w:id="6" w:author="Dattatray Patil (Contractor)" w:date="2021-02-04T15:19:00Z"/>
          <w:rFonts w:ascii="Segoe UI" w:eastAsia="Segoe UI" w:hAnsi="Segoe UI" w:cs="Times New Roman"/>
          <w:sz w:val="20"/>
        </w:rPr>
      </w:pPr>
      <w:ins w:id="7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At the time of writing the new Flow designer is still in experimental stage. To select the new designer,</w:t>
        </w:r>
      </w:ins>
    </w:p>
    <w:p w14:paraId="0F67095A" w14:textId="5E90F687" w:rsidR="0061072F" w:rsidRDefault="0061072F" w:rsidP="0061072F">
      <w:pPr>
        <w:numPr>
          <w:ilvl w:val="0"/>
          <w:numId w:val="1"/>
        </w:numPr>
        <w:contextualSpacing/>
        <w:rPr>
          <w:ins w:id="8" w:author="Dattatray Patil (Contractor)" w:date="2021-02-04T15:19:00Z"/>
          <w:rFonts w:ascii="Segoe UI" w:eastAsia="Segoe UI" w:hAnsi="Segoe UI" w:cs="Times New Roman"/>
          <w:sz w:val="20"/>
        </w:rPr>
      </w:pPr>
      <w:ins w:id="9" w:author="Dattatray Patil (Contractor)" w:date="2021-02-04T15:19:00Z">
        <w:r>
          <w:rPr>
            <w:rFonts w:ascii="Segoe UI" w:eastAsia="Segoe UI" w:hAnsi="Segoe UI" w:cs="Times New Roman"/>
            <w:sz w:val="20"/>
          </w:rPr>
          <w:t>G</w:t>
        </w:r>
        <w:r w:rsidRPr="001B2A1A">
          <w:rPr>
            <w:rFonts w:ascii="Segoe UI" w:eastAsia="Segoe UI" w:hAnsi="Segoe UI" w:cs="Times New Roman"/>
            <w:sz w:val="20"/>
          </w:rPr>
          <w:t>o to</w:t>
        </w:r>
      </w:ins>
      <w:ins w:id="10" w:author="Dattatray Patil (Contractor)" w:date="2021-02-04T15:25:00Z">
        <w:r w:rsidR="00B26EAF">
          <w:rPr>
            <w:rFonts w:ascii="Segoe UI" w:eastAsia="Segoe UI" w:hAnsi="Segoe UI" w:cs="Times New Roman"/>
            <w:sz w:val="20"/>
          </w:rPr>
          <w:t xml:space="preserve"> :</w:t>
        </w:r>
      </w:ins>
      <w:ins w:id="11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 xml:space="preserve"> </w:t>
        </w:r>
        <w:r>
          <w:rPr>
            <w:rFonts w:ascii="Segoe UI" w:eastAsia="Segoe UI" w:hAnsi="Segoe UI" w:cs="Times New Roman"/>
            <w:sz w:val="20"/>
          </w:rPr>
          <w:t>https://</w:t>
        </w:r>
        <w:r w:rsidRPr="001B2A1A">
          <w:rPr>
            <w:rFonts w:ascii="Segoe UI" w:eastAsia="Segoe UI" w:hAnsi="Segoe UI" w:cs="Times New Roman"/>
            <w:b/>
            <w:bCs/>
            <w:sz w:val="20"/>
          </w:rPr>
          <w:t>flow.microsoft.com</w:t>
        </w:r>
        <w:r w:rsidRPr="001B2A1A">
          <w:rPr>
            <w:rFonts w:ascii="Segoe UI" w:eastAsia="Segoe UI" w:hAnsi="Segoe UI" w:cs="Times New Roman"/>
            <w:sz w:val="20"/>
          </w:rPr>
          <w:t xml:space="preserve">, </w:t>
        </w:r>
      </w:ins>
    </w:p>
    <w:p w14:paraId="7EDE8474" w14:textId="77777777" w:rsidR="0061072F" w:rsidRPr="001B2A1A" w:rsidRDefault="0061072F" w:rsidP="0061072F">
      <w:pPr>
        <w:numPr>
          <w:ilvl w:val="0"/>
          <w:numId w:val="1"/>
        </w:numPr>
        <w:contextualSpacing/>
        <w:rPr>
          <w:ins w:id="12" w:author="Dattatray Patil (Contractor)" w:date="2021-02-04T15:19:00Z"/>
          <w:rFonts w:ascii="Segoe UI" w:eastAsia="Segoe UI" w:hAnsi="Segoe UI" w:cs="Times New Roman"/>
          <w:sz w:val="20"/>
        </w:rPr>
      </w:pPr>
      <w:ins w:id="13" w:author="Dattatray Patil (Contractor)" w:date="2021-02-04T15:19:00Z">
        <w:r w:rsidRPr="001B2A1A">
          <w:rPr>
            <w:rFonts w:ascii="Segoe UI" w:eastAsia="Segoe UI" w:hAnsi="Segoe UI" w:cs="Times New Roman"/>
            <w:noProof/>
            <w:sz w:val="20"/>
          </w:rPr>
          <w:drawing>
            <wp:anchor distT="0" distB="0" distL="114300" distR="114300" simplePos="0" relativeHeight="251659264" behindDoc="0" locked="0" layoutInCell="1" allowOverlap="1" wp14:anchorId="7D1BE0F2" wp14:editId="5E705CF0">
              <wp:simplePos x="0" y="0"/>
              <wp:positionH relativeFrom="column">
                <wp:posOffset>596900</wp:posOffset>
              </wp:positionH>
              <wp:positionV relativeFrom="paragraph">
                <wp:posOffset>269240</wp:posOffset>
              </wp:positionV>
              <wp:extent cx="2672080" cy="742315"/>
              <wp:effectExtent l="19050" t="19050" r="13970" b="19685"/>
              <wp:wrapTopAndBottom/>
              <wp:docPr id="1" name="Picture 18250399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43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14837"/>
                      <a:stretch/>
                    </pic:blipFill>
                    <pic:spPr bwMode="auto">
                      <a:xfrm>
                        <a:off x="0" y="0"/>
                        <a:ext cx="2672080" cy="74231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Segoe UI" w:eastAsia="Segoe UI" w:hAnsi="Segoe UI" w:cs="Times New Roman"/>
            <w:sz w:val="20"/>
          </w:rPr>
          <w:t>Click on</w:t>
        </w:r>
        <w:r w:rsidRPr="001B2A1A">
          <w:rPr>
            <w:rFonts w:ascii="Segoe UI" w:eastAsia="Segoe UI" w:hAnsi="Segoe UI" w:cs="Times New Roman"/>
            <w:sz w:val="20"/>
          </w:rPr>
          <w:t xml:space="preserve"> the </w:t>
        </w:r>
        <w:r>
          <w:rPr>
            <w:rFonts w:ascii="Segoe UI" w:eastAsia="Segoe UI" w:hAnsi="Segoe UI" w:cs="Times New Roman"/>
            <w:sz w:val="20"/>
          </w:rPr>
          <w:t>“</w:t>
        </w:r>
        <w:r>
          <w:rPr>
            <w:rFonts w:ascii="Segoe UI" w:eastAsia="Segoe UI" w:hAnsi="Segoe UI" w:cs="Times New Roman"/>
            <w:b/>
            <w:bCs/>
            <w:sz w:val="20"/>
          </w:rPr>
          <w:t>S</w:t>
        </w:r>
        <w:r w:rsidRPr="001B2A1A">
          <w:rPr>
            <w:rFonts w:ascii="Segoe UI" w:eastAsia="Segoe UI" w:hAnsi="Segoe UI" w:cs="Times New Roman"/>
            <w:b/>
            <w:bCs/>
            <w:sz w:val="20"/>
          </w:rPr>
          <w:t>etting</w:t>
        </w:r>
        <w:r w:rsidRPr="001B2A1A">
          <w:rPr>
            <w:rFonts w:ascii="Segoe UI" w:eastAsia="Segoe UI" w:hAnsi="Segoe UI" w:cs="Times New Roman"/>
            <w:sz w:val="20"/>
          </w:rPr>
          <w:t>s</w:t>
        </w:r>
        <w:r>
          <w:rPr>
            <w:rFonts w:ascii="Segoe UI" w:eastAsia="Segoe UI" w:hAnsi="Segoe UI" w:cs="Times New Roman"/>
            <w:sz w:val="20"/>
          </w:rPr>
          <w:t xml:space="preserve">” </w:t>
        </w:r>
        <w:r w:rsidRPr="001B2A1A">
          <w:rPr>
            <w:rFonts w:ascii="Segoe UI" w:eastAsia="Segoe UI" w:hAnsi="Segoe UI" w:cs="Times New Roman"/>
            <w:sz w:val="20"/>
          </w:rPr>
          <w:t>button</w:t>
        </w:r>
        <w:r>
          <w:rPr>
            <w:rFonts w:ascii="Segoe UI" w:eastAsia="Segoe UI" w:hAnsi="Segoe UI" w:cs="Times New Roman"/>
            <w:sz w:val="20"/>
          </w:rPr>
          <w:t xml:space="preserve"> Or “</w:t>
        </w:r>
        <w:r w:rsidRPr="00D4318E">
          <w:rPr>
            <w:rFonts w:ascii="Segoe UI" w:eastAsia="Segoe UI" w:hAnsi="Segoe UI" w:cs="Times New Roman"/>
            <w:b/>
            <w:bCs/>
            <w:sz w:val="20"/>
          </w:rPr>
          <w:t>Gear</w:t>
        </w:r>
        <w:r>
          <w:rPr>
            <w:rFonts w:ascii="Segoe UI" w:eastAsia="Segoe UI" w:hAnsi="Segoe UI" w:cs="Times New Roman"/>
            <w:sz w:val="20"/>
          </w:rPr>
          <w:t>” icon as shown below</w:t>
        </w:r>
        <w:r w:rsidRPr="001B2A1A">
          <w:rPr>
            <w:rFonts w:ascii="Segoe UI" w:eastAsia="Segoe UI" w:hAnsi="Segoe UI" w:cs="Times New Roman"/>
            <w:sz w:val="20"/>
          </w:rPr>
          <w:t xml:space="preserve"> :</w:t>
        </w:r>
      </w:ins>
    </w:p>
    <w:p w14:paraId="398C5046" w14:textId="0876CE97" w:rsidR="0061072F" w:rsidRPr="001B2A1A" w:rsidRDefault="00FB7DF9" w:rsidP="0061072F">
      <w:pPr>
        <w:numPr>
          <w:ilvl w:val="0"/>
          <w:numId w:val="1"/>
        </w:numPr>
        <w:spacing w:line="360" w:lineRule="auto"/>
        <w:contextualSpacing/>
        <w:rPr>
          <w:ins w:id="14" w:author="Dattatray Patil (Contractor)" w:date="2021-02-04T15:19:00Z"/>
          <w:rFonts w:ascii="Segoe UI" w:eastAsia="Segoe UI" w:hAnsi="Segoe UI" w:cs="Times New Roman"/>
          <w:sz w:val="20"/>
        </w:rPr>
      </w:pPr>
      <w:ins w:id="15" w:author="Dattatray Patil (Contractor)" w:date="2021-02-04T15:27:00Z">
        <w:r>
          <w:rPr>
            <w:rFonts w:ascii="Segoe UI" w:eastAsia="Segoe UI" w:hAnsi="Segoe UI" w:cs="Times New Roman"/>
            <w:sz w:val="20"/>
          </w:rPr>
          <w:t>Click</w:t>
        </w:r>
      </w:ins>
      <w:ins w:id="16" w:author="Dattatray Patil (Contractor)" w:date="2021-02-04T15:19:00Z">
        <w:r w:rsidR="0061072F">
          <w:rPr>
            <w:rFonts w:ascii="Segoe UI" w:eastAsia="Segoe UI" w:hAnsi="Segoe UI" w:cs="Times New Roman"/>
            <w:sz w:val="20"/>
          </w:rPr>
          <w:t xml:space="preserve"> on the</w:t>
        </w:r>
        <w:r w:rsidR="0061072F" w:rsidRPr="001B2A1A">
          <w:rPr>
            <w:rFonts w:ascii="Segoe UI" w:eastAsia="Segoe UI" w:hAnsi="Segoe UI" w:cs="Times New Roman"/>
            <w:sz w:val="20"/>
          </w:rPr>
          <w:t xml:space="preserve"> </w:t>
        </w:r>
        <w:r w:rsidR="0061072F">
          <w:rPr>
            <w:rFonts w:ascii="Segoe UI" w:eastAsia="Segoe UI" w:hAnsi="Segoe UI" w:cs="Times New Roman"/>
            <w:sz w:val="20"/>
          </w:rPr>
          <w:t>“</w:t>
        </w:r>
        <w:r w:rsidR="0061072F" w:rsidRPr="001B2A1A">
          <w:rPr>
            <w:rFonts w:ascii="Segoe UI" w:eastAsia="Segoe UI" w:hAnsi="Segoe UI" w:cs="Times New Roman"/>
            <w:b/>
            <w:bCs/>
            <w:sz w:val="20"/>
          </w:rPr>
          <w:t>View all Power Automate settings</w:t>
        </w:r>
        <w:r w:rsidR="0061072F">
          <w:rPr>
            <w:rFonts w:ascii="Segoe UI" w:eastAsia="Segoe UI" w:hAnsi="Segoe UI" w:cs="Times New Roman"/>
            <w:b/>
            <w:bCs/>
            <w:sz w:val="20"/>
          </w:rPr>
          <w:t xml:space="preserve">” </w:t>
        </w:r>
        <w:r w:rsidR="0061072F"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56F06A44" w14:textId="77777777" w:rsidR="0061072F" w:rsidRPr="001B2A1A" w:rsidRDefault="0061072F" w:rsidP="0061072F">
      <w:pPr>
        <w:ind w:left="720"/>
        <w:rPr>
          <w:ins w:id="17" w:author="Dattatray Patil (Contractor)" w:date="2021-02-04T15:19:00Z"/>
          <w:rFonts w:ascii="Segoe UI" w:eastAsia="Segoe UI" w:hAnsi="Segoe UI" w:cs="Times New Roman"/>
          <w:sz w:val="20"/>
        </w:rPr>
      </w:pPr>
      <w:ins w:id="18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3AAB2C26" wp14:editId="13801EEA">
              <wp:extent cx="2087086" cy="1835630"/>
              <wp:effectExtent l="19050" t="19050" r="27940" b="12700"/>
              <wp:docPr id="2" name="Picture 18250399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44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/>
                    </pic:blipFill>
                    <pic:spPr bwMode="auto">
                      <a:xfrm>
                        <a:off x="0" y="0"/>
                        <a:ext cx="2098725" cy="1845867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0298E90" w14:textId="77777777" w:rsidR="0061072F" w:rsidRPr="001B2A1A" w:rsidRDefault="0061072F" w:rsidP="0061072F">
      <w:pPr>
        <w:numPr>
          <w:ilvl w:val="0"/>
          <w:numId w:val="1"/>
        </w:numPr>
        <w:spacing w:line="360" w:lineRule="auto"/>
        <w:contextualSpacing/>
        <w:rPr>
          <w:ins w:id="19" w:author="Dattatray Patil (Contractor)" w:date="2021-02-04T15:19:00Z"/>
          <w:rFonts w:ascii="Segoe UI" w:eastAsia="Segoe UI" w:hAnsi="Segoe UI" w:cs="Times New Roman"/>
          <w:sz w:val="20"/>
        </w:rPr>
      </w:pPr>
      <w:ins w:id="20" w:author="Dattatray Patil (Contractor)" w:date="2021-02-04T15:19:00Z">
        <w:r>
          <w:rPr>
            <w:rFonts w:ascii="Segoe UI" w:eastAsia="Segoe UI" w:hAnsi="Segoe UI" w:cs="Times New Roman"/>
            <w:sz w:val="20"/>
          </w:rPr>
          <w:t>Select</w:t>
        </w:r>
        <w:r w:rsidRPr="001B2A1A">
          <w:rPr>
            <w:rFonts w:ascii="Segoe UI" w:eastAsia="Segoe UI" w:hAnsi="Segoe UI" w:cs="Times New Roman"/>
            <w:sz w:val="20"/>
          </w:rPr>
          <w:t xml:space="preserve"> the option </w:t>
        </w:r>
        <w:r>
          <w:rPr>
            <w:rFonts w:ascii="Segoe UI" w:eastAsia="Segoe UI" w:hAnsi="Segoe UI" w:cs="Times New Roman"/>
            <w:sz w:val="20"/>
          </w:rPr>
          <w:t>“</w:t>
        </w:r>
        <w:r w:rsidRPr="001B2A1A">
          <w:rPr>
            <w:rFonts w:ascii="Segoe UI" w:eastAsia="Segoe UI" w:hAnsi="Segoe UI" w:cs="Times New Roman"/>
            <w:b/>
            <w:bCs/>
            <w:sz w:val="20"/>
          </w:rPr>
          <w:t>Experimental Features</w:t>
        </w:r>
        <w:r>
          <w:rPr>
            <w:rFonts w:ascii="Segoe UI" w:eastAsia="Segoe UI" w:hAnsi="Segoe UI" w:cs="Times New Roman"/>
            <w:b/>
            <w:bCs/>
            <w:sz w:val="20"/>
          </w:rPr>
          <w:t xml:space="preserve">” </w:t>
        </w:r>
        <w:r w:rsidRPr="00D4318E">
          <w:rPr>
            <w:rFonts w:ascii="Segoe UI" w:eastAsia="Segoe UI" w:hAnsi="Segoe UI" w:cs="Times New Roman"/>
            <w:sz w:val="20"/>
          </w:rPr>
          <w:t>if it is not already selected</w:t>
        </w:r>
        <w:r>
          <w:rPr>
            <w:rFonts w:ascii="Segoe UI" w:eastAsia="Segoe UI" w:hAnsi="Segoe UI" w:cs="Times New Roman"/>
            <w:sz w:val="20"/>
          </w:rPr>
          <w:t xml:space="preserve"> and hit the “</w:t>
        </w:r>
        <w:r w:rsidRPr="006800A7">
          <w:rPr>
            <w:rFonts w:ascii="Segoe UI" w:eastAsia="Segoe UI" w:hAnsi="Segoe UI" w:cs="Times New Roman"/>
            <w:b/>
            <w:bCs/>
            <w:sz w:val="20"/>
          </w:rPr>
          <w:t>Save</w:t>
        </w:r>
        <w:r>
          <w:rPr>
            <w:rFonts w:ascii="Segoe UI" w:eastAsia="Segoe UI" w:hAnsi="Segoe UI" w:cs="Times New Roman"/>
            <w:sz w:val="20"/>
          </w:rPr>
          <w:t>” button</w:t>
        </w:r>
        <w:r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354F1EAD" w14:textId="77777777" w:rsidR="0061072F" w:rsidRPr="001B2A1A" w:rsidRDefault="0061072F" w:rsidP="0061072F">
      <w:pPr>
        <w:rPr>
          <w:ins w:id="21" w:author="Dattatray Patil (Contractor)" w:date="2021-02-04T15:19:00Z"/>
          <w:rFonts w:ascii="Segoe UI" w:eastAsia="Segoe UI" w:hAnsi="Segoe UI" w:cs="Times New Roman"/>
          <w:sz w:val="20"/>
        </w:rPr>
      </w:pPr>
      <w:ins w:id="22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         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71F31E50" wp14:editId="59C297D1">
              <wp:extent cx="2180686" cy="3209853"/>
              <wp:effectExtent l="19050" t="19050" r="10160" b="10160"/>
              <wp:docPr id="3" name="Picture 18250399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53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5086" cy="326048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3758B00F" w14:textId="77777777" w:rsidR="0061072F" w:rsidRPr="001B2A1A" w:rsidRDefault="0061072F" w:rsidP="0061072F">
      <w:pPr>
        <w:ind w:left="720"/>
        <w:contextualSpacing/>
        <w:rPr>
          <w:ins w:id="23" w:author="Dattatray Patil (Contractor)" w:date="2021-02-04T15:19:00Z"/>
          <w:rFonts w:ascii="Segoe UI" w:eastAsia="Segoe UI" w:hAnsi="Segoe UI" w:cs="Times New Roman"/>
          <w:sz w:val="20"/>
        </w:rPr>
      </w:pPr>
    </w:p>
    <w:p w14:paraId="6BA2B024" w14:textId="77777777" w:rsidR="0061072F" w:rsidRPr="006800A7" w:rsidRDefault="0061072F" w:rsidP="0061072F">
      <w:pPr>
        <w:pStyle w:val="Heading2"/>
        <w:spacing w:line="360" w:lineRule="auto"/>
        <w:rPr>
          <w:ins w:id="24" w:author="Dattatray Patil (Contractor)" w:date="2021-02-04T15:19:00Z"/>
          <w:rFonts w:ascii="Segoe UI" w:eastAsia="Times New Roman" w:hAnsi="Segoe UI" w:cs="Segoe UI"/>
          <w:color w:val="0070C0"/>
          <w:sz w:val="28"/>
          <w:szCs w:val="28"/>
        </w:rPr>
      </w:pPr>
      <w:ins w:id="25" w:author="Dattatray Patil (Contractor)" w:date="2021-02-04T15:19:00Z">
        <w:r w:rsidRPr="006800A7">
          <w:rPr>
            <w:rFonts w:ascii="Segoe UI" w:eastAsia="Times New Roman" w:hAnsi="Segoe UI" w:cs="Segoe UI"/>
            <w:color w:val="0070C0"/>
            <w:sz w:val="28"/>
            <w:szCs w:val="28"/>
          </w:rPr>
          <w:t>Task: Activate your Community license</w:t>
        </w:r>
      </w:ins>
    </w:p>
    <w:p w14:paraId="5B4C3429" w14:textId="77777777" w:rsidR="0061072F" w:rsidRDefault="0061072F" w:rsidP="0061072F">
      <w:pPr>
        <w:jc w:val="both"/>
        <w:rPr>
          <w:ins w:id="26" w:author="Dattatray Patil (Contractor)" w:date="2021-02-04T15:19:00Z"/>
          <w:rFonts w:ascii="Segoe UI" w:eastAsia="Segoe UI" w:hAnsi="Segoe UI" w:cs="Times New Roman"/>
          <w:sz w:val="20"/>
        </w:rPr>
      </w:pPr>
      <w:ins w:id="27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 xml:space="preserve">The Office 365 license provides you with a Standard Power Apps and Power Automate license which is good enough for </w:t>
        </w:r>
        <w:r>
          <w:rPr>
            <w:rFonts w:ascii="Segoe UI" w:eastAsia="Segoe UI" w:hAnsi="Segoe UI" w:cs="Times New Roman"/>
            <w:sz w:val="20"/>
          </w:rPr>
          <w:t xml:space="preserve">the </w:t>
        </w:r>
        <w:r w:rsidRPr="001B2A1A">
          <w:rPr>
            <w:rFonts w:ascii="Segoe UI" w:eastAsia="Segoe UI" w:hAnsi="Segoe UI" w:cs="Times New Roman"/>
            <w:sz w:val="20"/>
          </w:rPr>
          <w:t xml:space="preserve">most labs. However, some labs require a Premium connector; the Community license give you access to </w:t>
        </w:r>
        <w:r w:rsidRPr="001B2A1A">
          <w:rPr>
            <w:rFonts w:ascii="Segoe UI" w:eastAsia="Segoe UI" w:hAnsi="Segoe UI" w:cs="Times New Roman"/>
            <w:b/>
            <w:bCs/>
            <w:sz w:val="20"/>
          </w:rPr>
          <w:t>Premium features</w:t>
        </w:r>
        <w:r w:rsidRPr="001B2A1A">
          <w:rPr>
            <w:rFonts w:ascii="Segoe UI" w:eastAsia="Segoe UI" w:hAnsi="Segoe UI" w:cs="Times New Roman"/>
            <w:sz w:val="20"/>
          </w:rPr>
          <w:t xml:space="preserve"> of the product for free. The main restriction with the Community license is that flows, and applications created with the Community license cannot be shared with other users.</w:t>
        </w:r>
      </w:ins>
    </w:p>
    <w:p w14:paraId="2F23BB8B" w14:textId="08DEA163" w:rsidR="00FB7DF9" w:rsidRDefault="0061072F" w:rsidP="0061072F">
      <w:pPr>
        <w:spacing w:line="240" w:lineRule="auto"/>
        <w:rPr>
          <w:ins w:id="28" w:author="Dattatray Patil (Contractor)" w:date="2021-02-04T15:21:00Z"/>
          <w:rFonts w:ascii="Segoe UI" w:eastAsia="Segoe UI" w:hAnsi="Segoe UI" w:cs="Times New Roman"/>
          <w:sz w:val="20"/>
        </w:rPr>
        <w:pPrChange w:id="29" w:author="Dattatray Patil (Contractor)" w:date="2021-02-04T15:21:00Z">
          <w:pPr/>
        </w:pPrChange>
      </w:pPr>
      <w:ins w:id="30" w:author="Dattatray Patil (Contractor)" w:date="2021-02-04T15:19:00Z">
        <w:r>
          <w:rPr>
            <w:rFonts w:ascii="Segoe UI" w:eastAsia="Segoe UI" w:hAnsi="Segoe UI" w:cs="Times New Roman"/>
            <w:sz w:val="20"/>
          </w:rPr>
          <w:t>To Activate community license, follow the steps as listed</w:t>
        </w:r>
      </w:ins>
    </w:p>
    <w:p w14:paraId="02E1B69B" w14:textId="77777777" w:rsidR="0061072F" w:rsidRPr="006800A7" w:rsidRDefault="0061072F" w:rsidP="0061072F">
      <w:pPr>
        <w:pStyle w:val="ListParagraph"/>
        <w:numPr>
          <w:ilvl w:val="0"/>
          <w:numId w:val="2"/>
        </w:numPr>
        <w:rPr>
          <w:ins w:id="31" w:author="Dattatray Patil (Contractor)" w:date="2021-02-04T15:19:00Z"/>
          <w:rFonts w:ascii="Segoe UI" w:eastAsia="Segoe UI" w:hAnsi="Segoe UI" w:cs="Times New Roman"/>
          <w:sz w:val="20"/>
        </w:rPr>
      </w:pPr>
      <w:bookmarkStart w:id="32" w:name="_GoBack"/>
      <w:bookmarkEnd w:id="32"/>
      <w:ins w:id="33" w:author="Dattatray Patil (Contractor)" w:date="2021-02-04T15:19:00Z">
        <w:r w:rsidRPr="006800A7">
          <w:rPr>
            <w:rFonts w:ascii="Segoe UI" w:eastAsia="Segoe UI" w:hAnsi="Segoe UI" w:cs="Times New Roman"/>
            <w:sz w:val="20"/>
          </w:rPr>
          <w:t xml:space="preserve">Go to </w:t>
        </w:r>
        <w:r>
          <w:fldChar w:fldCharType="begin"/>
        </w:r>
        <w:r>
          <w:instrText xml:space="preserve"> HYPERLINK "https://powerapps.microsoft.com/en-us/communityplan/" </w:instrText>
        </w:r>
        <w:r>
          <w:fldChar w:fldCharType="separate"/>
        </w:r>
        <w:r w:rsidRPr="006800A7">
          <w:rPr>
            <w:rFonts w:ascii="Segoe UI" w:eastAsia="Segoe UI" w:hAnsi="Segoe UI" w:cs="Times New Roman"/>
            <w:color w:val="0078D7"/>
            <w:sz w:val="20"/>
            <w:u w:val="single"/>
          </w:rPr>
          <w:t>https://powerapps.microsoft.com/en-us/communityplan/</w:t>
        </w:r>
        <w:r>
          <w:rPr>
            <w:rFonts w:ascii="Segoe UI" w:eastAsia="Segoe UI" w:hAnsi="Segoe UI" w:cs="Times New Roman"/>
            <w:color w:val="0078D7"/>
            <w:sz w:val="20"/>
            <w:u w:val="single"/>
          </w:rPr>
          <w:fldChar w:fldCharType="end"/>
        </w:r>
        <w:r w:rsidRPr="006800A7">
          <w:rPr>
            <w:rFonts w:ascii="Segoe UI" w:eastAsia="Segoe UI" w:hAnsi="Segoe UI" w:cs="Times New Roman"/>
            <w:sz w:val="20"/>
          </w:rPr>
          <w:t xml:space="preserve"> and click </w:t>
        </w:r>
        <w:r>
          <w:rPr>
            <w:rFonts w:ascii="Segoe UI" w:eastAsia="Segoe UI" w:hAnsi="Segoe UI" w:cs="Times New Roman"/>
            <w:sz w:val="20"/>
          </w:rPr>
          <w:t>on “</w:t>
        </w:r>
        <w:r w:rsidRPr="006800A7">
          <w:rPr>
            <w:rFonts w:ascii="Segoe UI" w:eastAsia="Segoe UI" w:hAnsi="Segoe UI" w:cs="Times New Roman"/>
            <w:sz w:val="20"/>
          </w:rPr>
          <w:t>Get started for free</w:t>
        </w:r>
        <w:r>
          <w:rPr>
            <w:rFonts w:ascii="Segoe UI" w:eastAsia="Segoe UI" w:hAnsi="Segoe UI" w:cs="Times New Roman"/>
            <w:sz w:val="20"/>
          </w:rPr>
          <w:t>”</w:t>
        </w:r>
      </w:ins>
    </w:p>
    <w:p w14:paraId="28271647" w14:textId="77777777" w:rsidR="0061072F" w:rsidRPr="001B2A1A" w:rsidRDefault="0061072F" w:rsidP="0061072F">
      <w:pPr>
        <w:spacing w:line="240" w:lineRule="auto"/>
        <w:rPr>
          <w:ins w:id="34" w:author="Dattatray Patil (Contractor)" w:date="2021-02-04T15:19:00Z"/>
          <w:rFonts w:ascii="Segoe UI" w:eastAsia="Segoe UI" w:hAnsi="Segoe UI" w:cs="Times New Roman"/>
          <w:sz w:val="20"/>
        </w:rPr>
      </w:pPr>
      <w:ins w:id="35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        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7F909BB8" wp14:editId="469FE6B1">
              <wp:extent cx="4794490" cy="3649332"/>
              <wp:effectExtent l="19050" t="19050" r="25400" b="27940"/>
              <wp:docPr id="4" name="Picture 2128554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54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6915" cy="374251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7E8E5D96" w14:textId="3953FF38" w:rsidR="0061072F" w:rsidRPr="001B2A1A" w:rsidRDefault="0061072F" w:rsidP="0061072F">
      <w:pPr>
        <w:pStyle w:val="ListParagraph"/>
        <w:numPr>
          <w:ilvl w:val="0"/>
          <w:numId w:val="2"/>
        </w:numPr>
        <w:spacing w:line="240" w:lineRule="auto"/>
        <w:rPr>
          <w:ins w:id="36" w:author="Dattatray Patil (Contractor)" w:date="2021-02-04T15:19:00Z"/>
          <w:rFonts w:ascii="Segoe UI" w:eastAsia="Segoe UI" w:hAnsi="Segoe UI" w:cs="Times New Roman"/>
          <w:sz w:val="20"/>
        </w:rPr>
      </w:pPr>
      <w:ins w:id="37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Enter your e-mail address</w:t>
        </w:r>
      </w:ins>
      <w:ins w:id="38" w:author="Dattatray Patil (Contractor)" w:date="2021-02-04T15:20:00Z">
        <w:r>
          <w:rPr>
            <w:rFonts w:ascii="Segoe UI" w:eastAsia="Segoe UI" w:hAnsi="Segoe UI" w:cs="Times New Roman"/>
            <w:sz w:val="20"/>
          </w:rPr>
          <w:t xml:space="preserve"> and click on “Sign up”</w:t>
        </w:r>
      </w:ins>
      <w:ins w:id="39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36A93263" w14:textId="77777777" w:rsidR="0061072F" w:rsidRPr="001B2A1A" w:rsidRDefault="0061072F" w:rsidP="0061072F">
      <w:pPr>
        <w:spacing w:line="240" w:lineRule="auto"/>
        <w:ind w:left="720"/>
        <w:rPr>
          <w:ins w:id="40" w:author="Dattatray Patil (Contractor)" w:date="2021-02-04T15:19:00Z"/>
          <w:rFonts w:ascii="Segoe UI" w:eastAsia="Segoe UI" w:hAnsi="Segoe UI" w:cs="Times New Roman"/>
          <w:sz w:val="20"/>
        </w:rPr>
      </w:pPr>
      <w:ins w:id="41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0F9C4C6A" wp14:editId="4917305A">
              <wp:extent cx="4794250" cy="2219278"/>
              <wp:effectExtent l="19050" t="19050" r="25400" b="10160"/>
              <wp:docPr id="5" name="Picture 21285540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4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3455" cy="237629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2567AAFE" w14:textId="77777777" w:rsidR="0061072F" w:rsidRDefault="0061072F">
      <w:pPr>
        <w:rPr>
          <w:ins w:id="42" w:author="Dattatray Patil (Contractor)" w:date="2021-02-04T15:21:00Z"/>
          <w:rFonts w:ascii="Segoe UI" w:eastAsia="Segoe UI" w:hAnsi="Segoe UI" w:cs="Times New Roman"/>
          <w:sz w:val="20"/>
        </w:rPr>
      </w:pPr>
      <w:ins w:id="43" w:author="Dattatray Patil (Contractor)" w:date="2021-02-04T15:21:00Z">
        <w:r>
          <w:rPr>
            <w:rFonts w:ascii="Segoe UI" w:eastAsia="Segoe UI" w:hAnsi="Segoe UI" w:cs="Times New Roman"/>
            <w:sz w:val="20"/>
          </w:rPr>
          <w:br w:type="page"/>
        </w:r>
      </w:ins>
    </w:p>
    <w:p w14:paraId="01F7C633" w14:textId="197B3EAA" w:rsidR="00FB7DF9" w:rsidRDefault="00FB7DF9" w:rsidP="00FB7DF9">
      <w:pPr>
        <w:pStyle w:val="ListParagraph"/>
        <w:spacing w:line="240" w:lineRule="auto"/>
        <w:rPr>
          <w:ins w:id="44" w:author="Dattatray Patil (Contractor)" w:date="2021-02-04T15:27:00Z"/>
          <w:rFonts w:ascii="Segoe UI" w:eastAsia="Segoe UI" w:hAnsi="Segoe UI" w:cs="Times New Roman"/>
          <w:sz w:val="20"/>
        </w:rPr>
      </w:pPr>
    </w:p>
    <w:p w14:paraId="281FB2B7" w14:textId="6317CE60" w:rsidR="00FB7DF9" w:rsidRDefault="00FB7DF9" w:rsidP="00FB7DF9">
      <w:pPr>
        <w:pStyle w:val="ListParagraph"/>
        <w:spacing w:line="240" w:lineRule="auto"/>
        <w:rPr>
          <w:ins w:id="45" w:author="Dattatray Patil (Contractor)" w:date="2021-02-04T15:27:00Z"/>
          <w:rFonts w:ascii="Segoe UI" w:eastAsia="Segoe UI" w:hAnsi="Segoe UI" w:cs="Times New Roman"/>
          <w:sz w:val="20"/>
        </w:rPr>
      </w:pPr>
    </w:p>
    <w:p w14:paraId="2355260C" w14:textId="77777777" w:rsidR="00FB7DF9" w:rsidRDefault="00FB7DF9" w:rsidP="00FB7DF9">
      <w:pPr>
        <w:pStyle w:val="ListParagraph"/>
        <w:spacing w:line="240" w:lineRule="auto"/>
        <w:rPr>
          <w:ins w:id="46" w:author="Dattatray Patil (Contractor)" w:date="2021-02-04T15:27:00Z"/>
          <w:rFonts w:ascii="Segoe UI" w:eastAsia="Segoe UI" w:hAnsi="Segoe UI" w:cs="Times New Roman"/>
          <w:sz w:val="20"/>
        </w:rPr>
        <w:pPrChange w:id="47" w:author="Dattatray Patil (Contractor)" w:date="2021-02-04T15:27:00Z">
          <w:pPr>
            <w:pStyle w:val="ListParagraph"/>
            <w:numPr>
              <w:numId w:val="2"/>
            </w:numPr>
            <w:spacing w:line="240" w:lineRule="auto"/>
            <w:ind w:hanging="360"/>
          </w:pPr>
        </w:pPrChange>
      </w:pPr>
    </w:p>
    <w:p w14:paraId="13FED337" w14:textId="0CA71C5D" w:rsidR="0061072F" w:rsidRPr="001B2A1A" w:rsidRDefault="0061072F" w:rsidP="0061072F">
      <w:pPr>
        <w:pStyle w:val="ListParagraph"/>
        <w:numPr>
          <w:ilvl w:val="0"/>
          <w:numId w:val="2"/>
        </w:numPr>
        <w:spacing w:line="240" w:lineRule="auto"/>
        <w:rPr>
          <w:ins w:id="48" w:author="Dattatray Patil (Contractor)" w:date="2021-02-04T15:19:00Z"/>
          <w:rFonts w:ascii="Segoe UI" w:eastAsia="Segoe UI" w:hAnsi="Segoe UI" w:cs="Times New Roman"/>
          <w:sz w:val="20"/>
        </w:rPr>
      </w:pPr>
      <w:ins w:id="49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 xml:space="preserve">And </w:t>
        </w:r>
      </w:ins>
      <w:ins w:id="50" w:author="Dattatray Patil (Contractor)" w:date="2021-02-04T15:22:00Z">
        <w:r>
          <w:rPr>
            <w:rFonts w:ascii="Segoe UI" w:eastAsia="Segoe UI" w:hAnsi="Segoe UI" w:cs="Times New Roman"/>
            <w:sz w:val="20"/>
          </w:rPr>
          <w:t>Click on the “</w:t>
        </w:r>
      </w:ins>
      <w:ins w:id="51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Sign-in</w:t>
        </w:r>
      </w:ins>
      <w:ins w:id="52" w:author="Dattatray Patil (Contractor)" w:date="2021-02-04T15:22:00Z">
        <w:r>
          <w:rPr>
            <w:rFonts w:ascii="Segoe UI" w:eastAsia="Segoe UI" w:hAnsi="Segoe UI" w:cs="Times New Roman"/>
            <w:sz w:val="20"/>
          </w:rPr>
          <w:t xml:space="preserve">” </w:t>
        </w:r>
      </w:ins>
      <w:ins w:id="53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31F990E4" w14:textId="77777777" w:rsidR="0061072F" w:rsidRPr="001B2A1A" w:rsidRDefault="0061072F" w:rsidP="0061072F">
      <w:pPr>
        <w:spacing w:line="240" w:lineRule="auto"/>
        <w:ind w:left="720"/>
        <w:rPr>
          <w:ins w:id="54" w:author="Dattatray Patil (Contractor)" w:date="2021-02-04T15:19:00Z"/>
          <w:rFonts w:ascii="Segoe UI" w:eastAsia="Segoe UI" w:hAnsi="Segoe UI" w:cs="Times New Roman"/>
          <w:sz w:val="20"/>
        </w:rPr>
      </w:pPr>
      <w:ins w:id="55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0FD65C12" wp14:editId="23558D10">
              <wp:extent cx="4884420" cy="2301179"/>
              <wp:effectExtent l="19050" t="19050" r="11430" b="23495"/>
              <wp:docPr id="6" name="Picture 21285540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5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4158" cy="2432971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0EF1115A" w14:textId="77777777" w:rsidR="00FB7DF9" w:rsidRDefault="00FB7DF9" w:rsidP="00FB7DF9">
      <w:pPr>
        <w:pStyle w:val="ListParagraph"/>
        <w:spacing w:line="240" w:lineRule="auto"/>
        <w:rPr>
          <w:ins w:id="56" w:author="Dattatray Patil (Contractor)" w:date="2021-02-04T15:27:00Z"/>
          <w:rFonts w:ascii="Segoe UI" w:eastAsia="Segoe UI" w:hAnsi="Segoe UI" w:cs="Times New Roman"/>
          <w:sz w:val="20"/>
        </w:rPr>
        <w:pPrChange w:id="57" w:author="Dattatray Patil (Contractor)" w:date="2021-02-04T15:27:00Z">
          <w:pPr>
            <w:pStyle w:val="ListParagraph"/>
            <w:numPr>
              <w:numId w:val="2"/>
            </w:numPr>
            <w:spacing w:line="240" w:lineRule="auto"/>
            <w:ind w:hanging="360"/>
          </w:pPr>
        </w:pPrChange>
      </w:pPr>
    </w:p>
    <w:p w14:paraId="4E383F3D" w14:textId="14A166CA" w:rsidR="0061072F" w:rsidRPr="001B2A1A" w:rsidRDefault="0061072F" w:rsidP="0061072F">
      <w:pPr>
        <w:pStyle w:val="ListParagraph"/>
        <w:numPr>
          <w:ilvl w:val="0"/>
          <w:numId w:val="2"/>
        </w:numPr>
        <w:spacing w:line="240" w:lineRule="auto"/>
        <w:rPr>
          <w:ins w:id="58" w:author="Dattatray Patil (Contractor)" w:date="2021-02-04T15:19:00Z"/>
          <w:rFonts w:ascii="Segoe UI" w:eastAsia="Segoe UI" w:hAnsi="Segoe UI" w:cs="Times New Roman"/>
          <w:sz w:val="20"/>
        </w:rPr>
      </w:pPr>
      <w:ins w:id="59" w:author="Dattatray Patil (Contractor)" w:date="2021-02-04T15:19:00Z">
        <w:r>
          <w:rPr>
            <w:rFonts w:ascii="Segoe UI" w:eastAsia="Segoe UI" w:hAnsi="Segoe UI" w:cs="Times New Roman"/>
            <w:sz w:val="20"/>
          </w:rPr>
          <w:t>Final</w:t>
        </w:r>
      </w:ins>
      <w:ins w:id="60" w:author="Dattatray Patil (Contractor)" w:date="2021-02-04T15:22:00Z">
        <w:r>
          <w:rPr>
            <w:rFonts w:ascii="Segoe UI" w:eastAsia="Segoe UI" w:hAnsi="Segoe UI" w:cs="Times New Roman"/>
            <w:sz w:val="20"/>
          </w:rPr>
          <w:t>ly</w:t>
        </w:r>
      </w:ins>
      <w:ins w:id="61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</w:t>
        </w:r>
      </w:ins>
      <w:ins w:id="62" w:author="Dattatray Patil (Contractor)" w:date="2021-02-04T15:22:00Z">
        <w:r>
          <w:rPr>
            <w:rFonts w:ascii="Segoe UI" w:eastAsia="Segoe UI" w:hAnsi="Segoe UI" w:cs="Times New Roman"/>
            <w:sz w:val="20"/>
          </w:rPr>
          <w:t xml:space="preserve">click on the </w:t>
        </w:r>
      </w:ins>
      <w:ins w:id="63" w:author="Dattatray Patil (Contractor)" w:date="2021-02-04T15:19:00Z">
        <w:r>
          <w:rPr>
            <w:rFonts w:ascii="Segoe UI" w:eastAsia="Segoe UI" w:hAnsi="Segoe UI" w:cs="Times New Roman"/>
            <w:sz w:val="20"/>
          </w:rPr>
          <w:t>“</w:t>
        </w:r>
        <w:r w:rsidRPr="001B2A1A">
          <w:rPr>
            <w:rFonts w:ascii="Segoe UI" w:eastAsia="Segoe UI" w:hAnsi="Segoe UI" w:cs="Times New Roman"/>
            <w:sz w:val="20"/>
          </w:rPr>
          <w:t>Start</w:t>
        </w:r>
        <w:r>
          <w:rPr>
            <w:rFonts w:ascii="Segoe UI" w:eastAsia="Segoe UI" w:hAnsi="Segoe UI" w:cs="Times New Roman"/>
            <w:sz w:val="20"/>
          </w:rPr>
          <w:t>” to complete the activation</w:t>
        </w:r>
        <w:r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5EDEDAC7" w14:textId="77777777" w:rsidR="0061072F" w:rsidRPr="001B2A1A" w:rsidRDefault="0061072F" w:rsidP="0061072F">
      <w:pPr>
        <w:ind w:left="720"/>
        <w:rPr>
          <w:ins w:id="64" w:author="Dattatray Patil (Contractor)" w:date="2021-02-04T15:19:00Z"/>
          <w:rFonts w:ascii="Segoe UI" w:eastAsia="Segoe UI" w:hAnsi="Segoe UI" w:cs="Times New Roman"/>
          <w:sz w:val="20"/>
        </w:rPr>
      </w:pPr>
      <w:ins w:id="65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0FBE6136" wp14:editId="53FC2F15">
              <wp:extent cx="4884636" cy="3785199"/>
              <wp:effectExtent l="19050" t="19050" r="11430" b="25400"/>
              <wp:docPr id="7" name="Picture 21285540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6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7476" cy="3965632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267BF968" w14:textId="77777777" w:rsidR="0061072F" w:rsidRPr="006800A7" w:rsidRDefault="0061072F" w:rsidP="0061072F">
      <w:pPr>
        <w:rPr>
          <w:ins w:id="66" w:author="Dattatray Patil (Contractor)" w:date="2021-02-04T15:19:00Z"/>
          <w:rFonts w:ascii="Segoe UI" w:eastAsia="Segoe UI" w:hAnsi="Segoe UI" w:cs="Times New Roman"/>
          <w:sz w:val="20"/>
        </w:rPr>
      </w:pPr>
    </w:p>
    <w:p w14:paraId="52D3BD72" w14:textId="3F67945E" w:rsidR="001B2A1A" w:rsidRPr="001B2A1A" w:rsidDel="0061072F" w:rsidRDefault="001B2A1A" w:rsidP="001B2A1A">
      <w:pPr>
        <w:keepNext/>
        <w:keepLines/>
        <w:spacing w:after="120"/>
        <w:outlineLvl w:val="1"/>
        <w:rPr>
          <w:del w:id="67" w:author="Dattatray Patil (Contractor)" w:date="2021-02-04T15:19:00Z"/>
          <w:rFonts w:ascii="Segoe UI" w:eastAsia="MS Gothic" w:hAnsi="Segoe UI" w:cs="Segoe UI"/>
          <w:color w:val="0078D7"/>
          <w:sz w:val="36"/>
          <w:szCs w:val="40"/>
        </w:rPr>
      </w:pPr>
      <w:del w:id="68" w:author="Dattatray Patil (Contractor)" w:date="2021-02-04T15:19:00Z">
        <w:r w:rsidDel="0061072F">
          <w:rPr>
            <w:rFonts w:ascii="Segoe UI" w:eastAsia="MS Gothic" w:hAnsi="Segoe UI" w:cs="Segoe UI"/>
            <w:color w:val="0078D7"/>
            <w:sz w:val="36"/>
            <w:szCs w:val="40"/>
          </w:rPr>
          <w:delText>Lab 0. S</w:delText>
        </w:r>
        <w:r w:rsidRPr="001B2A1A" w:rsidDel="0061072F">
          <w:rPr>
            <w:rFonts w:ascii="Segoe UI" w:eastAsia="MS Gothic" w:hAnsi="Segoe UI" w:cs="Segoe UI"/>
            <w:color w:val="0078D7"/>
            <w:sz w:val="36"/>
            <w:szCs w:val="40"/>
          </w:rPr>
          <w:delText xml:space="preserve">etting up the </w:delText>
        </w:r>
        <w:bookmarkStart w:id="69" w:name="_Toc41060345"/>
        <w:r w:rsidRPr="001B2A1A" w:rsidDel="0061072F">
          <w:rPr>
            <w:rFonts w:ascii="Segoe UI" w:eastAsia="MS Gothic" w:hAnsi="Segoe UI" w:cs="Segoe UI"/>
            <w:color w:val="0078D7"/>
            <w:sz w:val="36"/>
            <w:szCs w:val="40"/>
          </w:rPr>
          <w:delText>experimental designer &amp; activate your community license</w:delText>
        </w:r>
      </w:del>
    </w:p>
    <w:p w14:paraId="2017982E" w14:textId="20156232" w:rsidR="001B2A1A" w:rsidRPr="001B2A1A" w:rsidDel="0061072F" w:rsidRDefault="001B2A1A" w:rsidP="001B2A1A">
      <w:pPr>
        <w:keepNext/>
        <w:keepLines/>
        <w:spacing w:before="240" w:after="60"/>
        <w:outlineLvl w:val="3"/>
        <w:rPr>
          <w:del w:id="70" w:author="Dattatray Patil (Contractor)" w:date="2021-02-04T15:19:00Z"/>
          <w:rFonts w:ascii="Segoe UI" w:eastAsia="Times New Roman" w:hAnsi="Segoe UI" w:cs="Segoe UI"/>
          <w:iCs/>
          <w:color w:val="0078D7"/>
          <w:sz w:val="28"/>
        </w:rPr>
      </w:pPr>
      <w:del w:id="71" w:author="Dattatray Patil (Contractor)" w:date="2021-02-04T15:19:00Z">
        <w:r w:rsidRPr="001B2A1A" w:rsidDel="0061072F">
          <w:rPr>
            <w:rFonts w:ascii="Segoe UI" w:eastAsia="Times New Roman" w:hAnsi="Segoe UI" w:cs="Segoe UI"/>
            <w:iCs/>
            <w:color w:val="0078D7"/>
            <w:sz w:val="28"/>
          </w:rPr>
          <w:delText>Task: Select the new Power Automate Designer</w:delText>
        </w:r>
        <w:bookmarkEnd w:id="69"/>
      </w:del>
    </w:p>
    <w:p w14:paraId="4435E76A" w14:textId="0CB95827" w:rsidR="001B2A1A" w:rsidRPr="001B2A1A" w:rsidDel="0061072F" w:rsidRDefault="001B2A1A" w:rsidP="001B2A1A">
      <w:pPr>
        <w:rPr>
          <w:del w:id="72" w:author="Dattatray Patil (Contractor)" w:date="2021-02-04T15:19:00Z"/>
          <w:rFonts w:ascii="Segoe UI" w:eastAsia="Segoe UI" w:hAnsi="Segoe UI" w:cs="Times New Roman"/>
          <w:sz w:val="20"/>
        </w:rPr>
      </w:pPr>
      <w:del w:id="73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>At the time of writing the new Flow designer is still in experimental stage. To select the new designer,</w:delText>
        </w:r>
      </w:del>
    </w:p>
    <w:p w14:paraId="62FBAB04" w14:textId="04345B23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74" w:author="Dattatray Patil (Contractor)" w:date="2021-02-04T15:19:00Z"/>
          <w:rFonts w:ascii="Segoe UI" w:eastAsia="Segoe UI" w:hAnsi="Segoe UI" w:cs="Times New Roman"/>
          <w:sz w:val="20"/>
        </w:rPr>
      </w:pPr>
      <w:del w:id="75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go to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flow.microsoft.com</w:delText>
        </w:r>
        <w:r w:rsidRPr="001B2A1A" w:rsidDel="0061072F">
          <w:rPr>
            <w:rFonts w:ascii="Segoe UI" w:eastAsia="Segoe UI" w:hAnsi="Segoe UI" w:cs="Times New Roman"/>
            <w:sz w:val="20"/>
          </w:rPr>
          <w:delText xml:space="preserve">, </w:delText>
        </w:r>
      </w:del>
    </w:p>
    <w:p w14:paraId="6BDCACAA" w14:textId="79222EDD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76" w:author="Dattatray Patil (Contractor)" w:date="2021-02-04T15:19:00Z"/>
          <w:rFonts w:ascii="Segoe UI" w:eastAsia="Segoe UI" w:hAnsi="Segoe UI" w:cs="Times New Roman"/>
          <w:sz w:val="20"/>
        </w:rPr>
      </w:pPr>
      <w:del w:id="77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select the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setting</w:delText>
        </w:r>
        <w:r w:rsidRPr="001B2A1A" w:rsidDel="0061072F">
          <w:rPr>
            <w:rFonts w:ascii="Segoe UI" w:eastAsia="Segoe UI" w:hAnsi="Segoe UI" w:cs="Times New Roman"/>
            <w:sz w:val="20"/>
          </w:rPr>
          <w:delText>s button:</w:delText>
        </w:r>
      </w:del>
    </w:p>
    <w:p w14:paraId="0BD8EB66" w14:textId="51CA31D8" w:rsidR="001B2A1A" w:rsidRPr="001B2A1A" w:rsidDel="0061072F" w:rsidRDefault="001B2A1A" w:rsidP="001B2A1A">
      <w:pPr>
        <w:rPr>
          <w:del w:id="78" w:author="Dattatray Patil (Contractor)" w:date="2021-02-04T15:19:00Z"/>
          <w:rFonts w:ascii="Segoe UI" w:eastAsia="Segoe UI" w:hAnsi="Segoe UI" w:cs="Times New Roman"/>
          <w:sz w:val="20"/>
        </w:rPr>
      </w:pPr>
      <w:del w:id="79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 </w:delText>
        </w:r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18E301CD" wp14:editId="57C8CD4B">
              <wp:extent cx="2571750" cy="839391"/>
              <wp:effectExtent l="0" t="0" r="0" b="0"/>
              <wp:docPr id="1127284732" name="Picture 18250399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43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0" cy="8393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BCB626D" w14:textId="6DCCB373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80" w:author="Dattatray Patil (Contractor)" w:date="2021-02-04T15:19:00Z"/>
          <w:rFonts w:ascii="Segoe UI" w:eastAsia="Segoe UI" w:hAnsi="Segoe UI" w:cs="Times New Roman"/>
          <w:sz w:val="20"/>
        </w:rPr>
      </w:pPr>
      <w:del w:id="81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Select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View all Power Automate settings</w:delText>
        </w:r>
        <w:r w:rsidRPr="001B2A1A" w:rsidDel="0061072F">
          <w:rPr>
            <w:rFonts w:ascii="Segoe UI" w:eastAsia="Segoe UI" w:hAnsi="Segoe UI" w:cs="Times New Roman"/>
            <w:sz w:val="20"/>
          </w:rPr>
          <w:delText>:</w:delText>
        </w:r>
      </w:del>
    </w:p>
    <w:p w14:paraId="648BB62E" w14:textId="5353FA00" w:rsidR="001B2A1A" w:rsidRPr="001B2A1A" w:rsidDel="0061072F" w:rsidRDefault="001B2A1A" w:rsidP="001B2A1A">
      <w:pPr>
        <w:rPr>
          <w:del w:id="82" w:author="Dattatray Patil (Contractor)" w:date="2021-02-04T15:19:00Z"/>
          <w:rFonts w:ascii="Segoe UI" w:eastAsia="Segoe UI" w:hAnsi="Segoe UI" w:cs="Times New Roman"/>
          <w:sz w:val="20"/>
        </w:rPr>
      </w:pPr>
      <w:del w:id="83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4D789C73" wp14:editId="2716B854">
              <wp:extent cx="1933575" cy="1700614"/>
              <wp:effectExtent l="0" t="0" r="0" b="0"/>
              <wp:docPr id="105650668" name="Picture 18250399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44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3575" cy="17006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ED8E098" w14:textId="6753A318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84" w:author="Dattatray Patil (Contractor)" w:date="2021-02-04T15:19:00Z"/>
          <w:rFonts w:ascii="Segoe UI" w:eastAsia="Segoe UI" w:hAnsi="Segoe UI" w:cs="Times New Roman"/>
          <w:sz w:val="20"/>
        </w:rPr>
      </w:pPr>
      <w:del w:id="85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Check the option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Experimental Features</w:delText>
        </w:r>
        <w:r w:rsidRPr="001B2A1A" w:rsidDel="0061072F">
          <w:rPr>
            <w:rFonts w:ascii="Segoe UI" w:eastAsia="Segoe UI" w:hAnsi="Segoe UI" w:cs="Times New Roman"/>
            <w:sz w:val="20"/>
          </w:rPr>
          <w:delText>:</w:delText>
        </w:r>
      </w:del>
    </w:p>
    <w:p w14:paraId="412D17E9" w14:textId="0EA4B147" w:rsidR="001B2A1A" w:rsidRPr="001B2A1A" w:rsidDel="0061072F" w:rsidRDefault="001B2A1A" w:rsidP="001B2A1A">
      <w:pPr>
        <w:rPr>
          <w:del w:id="86" w:author="Dattatray Patil (Contractor)" w:date="2021-02-04T15:19:00Z"/>
          <w:rFonts w:ascii="Segoe UI" w:eastAsia="Segoe UI" w:hAnsi="Segoe UI" w:cs="Times New Roman"/>
          <w:sz w:val="20"/>
        </w:rPr>
      </w:pPr>
    </w:p>
    <w:p w14:paraId="79FB26AC" w14:textId="1151DBE5" w:rsidR="001B2A1A" w:rsidRPr="001B2A1A" w:rsidDel="0061072F" w:rsidRDefault="001B2A1A" w:rsidP="001B2A1A">
      <w:pPr>
        <w:rPr>
          <w:del w:id="87" w:author="Dattatray Patil (Contractor)" w:date="2021-02-04T15:19:00Z"/>
          <w:rFonts w:ascii="Segoe UI" w:eastAsia="Segoe UI" w:hAnsi="Segoe UI" w:cs="Times New Roman"/>
          <w:sz w:val="20"/>
        </w:rPr>
      </w:pPr>
      <w:del w:id="88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2DAA2C1C" wp14:editId="746AED7C">
              <wp:extent cx="1600200" cy="2355409"/>
              <wp:effectExtent l="0" t="0" r="0" b="6985"/>
              <wp:docPr id="1500715624" name="Picture 18250399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53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0200" cy="23554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3079D4E" w14:textId="7450171E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89" w:author="Dattatray Patil (Contractor)" w:date="2021-02-04T15:19:00Z"/>
          <w:rFonts w:ascii="Segoe UI" w:eastAsia="Segoe UI" w:hAnsi="Segoe UI" w:cs="Times New Roman"/>
          <w:sz w:val="20"/>
        </w:rPr>
      </w:pPr>
      <w:del w:id="90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Click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Save</w:delText>
        </w:r>
        <w:r w:rsidRPr="001B2A1A" w:rsidDel="0061072F">
          <w:rPr>
            <w:rFonts w:ascii="Segoe UI" w:eastAsia="Segoe UI" w:hAnsi="Segoe UI" w:cs="Times New Roman"/>
            <w:sz w:val="20"/>
          </w:rPr>
          <w:delText>.</w:delText>
        </w:r>
      </w:del>
    </w:p>
    <w:p w14:paraId="462A86E3" w14:textId="3F93CA37" w:rsidR="001B2A1A" w:rsidRPr="001B2A1A" w:rsidDel="0061072F" w:rsidRDefault="001B2A1A" w:rsidP="001B2A1A">
      <w:pPr>
        <w:ind w:left="720"/>
        <w:contextualSpacing/>
        <w:rPr>
          <w:del w:id="91" w:author="Dattatray Patil (Contractor)" w:date="2021-02-04T15:19:00Z"/>
          <w:rFonts w:ascii="Segoe UI" w:eastAsia="Segoe UI" w:hAnsi="Segoe UI" w:cs="Times New Roman"/>
          <w:sz w:val="20"/>
        </w:rPr>
      </w:pPr>
    </w:p>
    <w:p w14:paraId="68858C3A" w14:textId="52092C56" w:rsidR="001B2A1A" w:rsidRPr="001B2A1A" w:rsidDel="0061072F" w:rsidRDefault="001B2A1A" w:rsidP="001B2A1A">
      <w:pPr>
        <w:keepNext/>
        <w:keepLines/>
        <w:spacing w:before="240" w:after="60"/>
        <w:outlineLvl w:val="3"/>
        <w:rPr>
          <w:del w:id="92" w:author="Dattatray Patil (Contractor)" w:date="2021-02-04T15:19:00Z"/>
          <w:rFonts w:ascii="Segoe UI" w:eastAsia="Times New Roman" w:hAnsi="Segoe UI" w:cs="Segoe UI"/>
          <w:iCs/>
          <w:color w:val="0078D7"/>
          <w:sz w:val="28"/>
        </w:rPr>
      </w:pPr>
      <w:bookmarkStart w:id="93" w:name="_Toc41060346"/>
      <w:del w:id="94" w:author="Dattatray Patil (Contractor)" w:date="2021-02-04T15:19:00Z">
        <w:r w:rsidRPr="001B2A1A" w:rsidDel="0061072F">
          <w:rPr>
            <w:rFonts w:ascii="Segoe UI" w:eastAsia="Times New Roman" w:hAnsi="Segoe UI" w:cs="Segoe UI"/>
            <w:iCs/>
            <w:color w:val="0078D7"/>
            <w:sz w:val="28"/>
          </w:rPr>
          <w:delText>Task: Activate your Community license</w:delText>
        </w:r>
        <w:bookmarkEnd w:id="93"/>
      </w:del>
    </w:p>
    <w:p w14:paraId="66617E23" w14:textId="44F6CD03" w:rsidR="001B2A1A" w:rsidRPr="001B2A1A" w:rsidDel="0061072F" w:rsidRDefault="001B2A1A" w:rsidP="001B2A1A">
      <w:pPr>
        <w:rPr>
          <w:del w:id="95" w:author="Dattatray Patil (Contractor)" w:date="2021-02-04T15:19:00Z"/>
          <w:rFonts w:ascii="Segoe UI" w:eastAsia="Segoe UI" w:hAnsi="Segoe UI" w:cs="Times New Roman"/>
          <w:sz w:val="20"/>
        </w:rPr>
      </w:pPr>
    </w:p>
    <w:p w14:paraId="4530E23A" w14:textId="25C4D462" w:rsidR="001B2A1A" w:rsidRPr="001B2A1A" w:rsidDel="0061072F" w:rsidRDefault="001B2A1A" w:rsidP="001B2A1A">
      <w:pPr>
        <w:rPr>
          <w:del w:id="96" w:author="Dattatray Patil (Contractor)" w:date="2021-02-04T15:19:00Z"/>
          <w:rFonts w:ascii="Segoe UI" w:eastAsia="Segoe UI" w:hAnsi="Segoe UI" w:cs="Times New Roman"/>
          <w:sz w:val="20"/>
        </w:rPr>
      </w:pPr>
      <w:del w:id="97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The Office 365 license provides you with a Standard Power Apps and Power Automate license which is good enough for most labs. However, some labs require a Premium connector; the Community license give you access to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Premium features</w:delText>
        </w:r>
        <w:r w:rsidRPr="001B2A1A" w:rsidDel="0061072F">
          <w:rPr>
            <w:rFonts w:ascii="Segoe UI" w:eastAsia="Segoe UI" w:hAnsi="Segoe UI" w:cs="Times New Roman"/>
            <w:sz w:val="20"/>
          </w:rPr>
          <w:delText xml:space="preserve"> of the product for free. The main restriction with the Community license is that flows, and applications created with the Community license cannot be shared with other users.</w:delText>
        </w:r>
      </w:del>
    </w:p>
    <w:p w14:paraId="7F6398EB" w14:textId="7A28729A" w:rsidR="001B2A1A" w:rsidRPr="001B2A1A" w:rsidDel="0061072F" w:rsidRDefault="001B2A1A" w:rsidP="001B2A1A">
      <w:pPr>
        <w:rPr>
          <w:del w:id="98" w:author="Dattatray Patil (Contractor)" w:date="2021-02-04T15:19:00Z"/>
          <w:rFonts w:ascii="Segoe UI" w:eastAsia="Segoe UI" w:hAnsi="Segoe UI" w:cs="Times New Roman"/>
          <w:sz w:val="20"/>
        </w:rPr>
      </w:pPr>
      <w:del w:id="99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Go to </w:delText>
        </w:r>
        <w:r w:rsidR="000A0201" w:rsidDel="0061072F">
          <w:fldChar w:fldCharType="begin"/>
        </w:r>
        <w:r w:rsidR="000A0201" w:rsidDel="0061072F">
          <w:delInstrText xml:space="preserve"> HYPERLINK "https://powerapps.microsoft.com/en-us/communityplan/" </w:delInstrText>
        </w:r>
        <w:r w:rsidR="000A0201" w:rsidDel="0061072F">
          <w:fldChar w:fldCharType="separate"/>
        </w:r>
        <w:r w:rsidRPr="001B2A1A" w:rsidDel="0061072F">
          <w:rPr>
            <w:rFonts w:ascii="Segoe UI" w:eastAsia="Segoe UI" w:hAnsi="Segoe UI" w:cs="Times New Roman"/>
            <w:color w:val="0078D7"/>
            <w:sz w:val="20"/>
            <w:u w:val="single"/>
          </w:rPr>
          <w:delText>https://powerapps.microsoft.com/en-us/communityplan/</w:delText>
        </w:r>
        <w:r w:rsidR="000A0201" w:rsidDel="0061072F">
          <w:rPr>
            <w:rFonts w:ascii="Segoe UI" w:eastAsia="Segoe UI" w:hAnsi="Segoe UI" w:cs="Times New Roman"/>
            <w:color w:val="0078D7"/>
            <w:sz w:val="20"/>
            <w:u w:val="single"/>
          </w:rPr>
          <w:fldChar w:fldCharType="end"/>
        </w:r>
        <w:r w:rsidRPr="001B2A1A" w:rsidDel="0061072F">
          <w:rPr>
            <w:rFonts w:ascii="Segoe UI" w:eastAsia="Segoe UI" w:hAnsi="Segoe UI" w:cs="Times New Roman"/>
            <w:sz w:val="20"/>
          </w:rPr>
          <w:delText xml:space="preserve"> and click Get started for free</w:delText>
        </w:r>
      </w:del>
    </w:p>
    <w:p w14:paraId="2AEE6503" w14:textId="23178BE6" w:rsidR="001B2A1A" w:rsidRPr="001B2A1A" w:rsidDel="0061072F" w:rsidRDefault="001B2A1A" w:rsidP="001B2A1A">
      <w:pPr>
        <w:rPr>
          <w:del w:id="100" w:author="Dattatray Patil (Contractor)" w:date="2021-02-04T15:19:00Z"/>
          <w:rFonts w:ascii="Segoe UI" w:eastAsia="Segoe UI" w:hAnsi="Segoe UI" w:cs="Times New Roman"/>
          <w:sz w:val="20"/>
        </w:rPr>
      </w:pPr>
      <w:del w:id="101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45259A8B" wp14:editId="4EA6A0EF">
              <wp:extent cx="4135376" cy="3147646"/>
              <wp:effectExtent l="0" t="0" r="0" b="0"/>
              <wp:docPr id="1690824672" name="Picture 2128554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54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5376" cy="31476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6A5DE76" w14:textId="595EC980" w:rsidR="001B2A1A" w:rsidRPr="001B2A1A" w:rsidDel="0061072F" w:rsidRDefault="001B2A1A" w:rsidP="001B2A1A">
      <w:pPr>
        <w:rPr>
          <w:del w:id="102" w:author="Dattatray Patil (Contractor)" w:date="2021-02-04T15:19:00Z"/>
          <w:rFonts w:ascii="Segoe UI" w:eastAsia="Segoe UI" w:hAnsi="Segoe UI" w:cs="Times New Roman"/>
          <w:sz w:val="20"/>
        </w:rPr>
      </w:pPr>
    </w:p>
    <w:p w14:paraId="74541B72" w14:textId="542DAF3C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103" w:author="Dattatray Patil (Contractor)" w:date="2021-02-04T15:19:00Z"/>
          <w:rFonts w:ascii="Segoe UI" w:eastAsia="Segoe UI" w:hAnsi="Segoe UI" w:cs="Times New Roman"/>
          <w:sz w:val="20"/>
        </w:rPr>
      </w:pPr>
      <w:del w:id="104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>Enter your e-mail address:</w:delText>
        </w:r>
      </w:del>
    </w:p>
    <w:p w14:paraId="59ADE8A9" w14:textId="11E7AE36" w:rsidR="001B2A1A" w:rsidRPr="001B2A1A" w:rsidDel="0061072F" w:rsidRDefault="001B2A1A" w:rsidP="001B2A1A">
      <w:pPr>
        <w:rPr>
          <w:del w:id="105" w:author="Dattatray Patil (Contractor)" w:date="2021-02-04T15:19:00Z"/>
          <w:rFonts w:ascii="Segoe UI" w:eastAsia="Segoe UI" w:hAnsi="Segoe UI" w:cs="Times New Roman"/>
          <w:sz w:val="20"/>
        </w:rPr>
      </w:pPr>
      <w:del w:id="106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6978D3E1" wp14:editId="5B653D85">
              <wp:extent cx="4135120" cy="1737133"/>
              <wp:effectExtent l="0" t="0" r="0" b="0"/>
              <wp:docPr id="683197283" name="Picture 21285540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4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5120" cy="17371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FC38C28" w14:textId="746E43C4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107" w:author="Dattatray Patil (Contractor)" w:date="2021-02-04T15:19:00Z"/>
          <w:rFonts w:ascii="Segoe UI" w:eastAsia="Segoe UI" w:hAnsi="Segoe UI" w:cs="Times New Roman"/>
          <w:sz w:val="20"/>
        </w:rPr>
      </w:pPr>
      <w:del w:id="108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>And Sign-in:</w:delText>
        </w:r>
      </w:del>
    </w:p>
    <w:p w14:paraId="0BE4E8E6" w14:textId="452AB5A8" w:rsidR="001B2A1A" w:rsidRPr="001B2A1A" w:rsidDel="0061072F" w:rsidRDefault="001B2A1A" w:rsidP="001B2A1A">
      <w:pPr>
        <w:rPr>
          <w:del w:id="109" w:author="Dattatray Patil (Contractor)" w:date="2021-02-04T15:19:00Z"/>
          <w:rFonts w:ascii="Segoe UI" w:eastAsia="Segoe UI" w:hAnsi="Segoe UI" w:cs="Times New Roman"/>
          <w:sz w:val="20"/>
        </w:rPr>
      </w:pPr>
    </w:p>
    <w:p w14:paraId="67C77786" w14:textId="7FEE71F4" w:rsidR="001B2A1A" w:rsidRPr="001B2A1A" w:rsidDel="0061072F" w:rsidRDefault="001B2A1A" w:rsidP="001B2A1A">
      <w:pPr>
        <w:rPr>
          <w:del w:id="110" w:author="Dattatray Patil (Contractor)" w:date="2021-02-04T15:19:00Z"/>
          <w:rFonts w:ascii="Segoe UI" w:eastAsia="Segoe UI" w:hAnsi="Segoe UI" w:cs="Times New Roman"/>
          <w:sz w:val="20"/>
        </w:rPr>
      </w:pPr>
      <w:del w:id="111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55F60EE7" wp14:editId="5BA689DC">
              <wp:extent cx="4651132" cy="2215173"/>
              <wp:effectExtent l="0" t="0" r="0" b="0"/>
              <wp:docPr id="1489804655" name="Picture 21285540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5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132" cy="22151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A4143D1" w14:textId="79969B98" w:rsidR="001B2A1A" w:rsidRPr="001B2A1A" w:rsidDel="0061072F" w:rsidRDefault="001B2A1A" w:rsidP="001B2A1A">
      <w:pPr>
        <w:rPr>
          <w:del w:id="112" w:author="Dattatray Patil (Contractor)" w:date="2021-02-04T15:19:00Z"/>
          <w:rFonts w:ascii="Segoe UI" w:eastAsia="Segoe UI" w:hAnsi="Segoe UI" w:cs="Times New Roman"/>
          <w:sz w:val="20"/>
        </w:rPr>
      </w:pPr>
    </w:p>
    <w:p w14:paraId="64D39798" w14:textId="0F896AB2" w:rsidR="001B2A1A" w:rsidRPr="001B2A1A" w:rsidDel="0061072F" w:rsidRDefault="001B2A1A" w:rsidP="001B2A1A">
      <w:pPr>
        <w:rPr>
          <w:del w:id="113" w:author="Dattatray Patil (Contractor)" w:date="2021-02-04T15:19:00Z"/>
          <w:rFonts w:ascii="Segoe UI" w:eastAsia="Segoe UI" w:hAnsi="Segoe UI" w:cs="Times New Roman"/>
          <w:sz w:val="20"/>
        </w:rPr>
      </w:pPr>
      <w:del w:id="114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>Click Start:</w:delText>
        </w:r>
      </w:del>
    </w:p>
    <w:p w14:paraId="246B86ED" w14:textId="0F869112" w:rsidR="001B2A1A" w:rsidRPr="001B2A1A" w:rsidDel="0061072F" w:rsidRDefault="001B2A1A" w:rsidP="001B2A1A">
      <w:pPr>
        <w:rPr>
          <w:del w:id="115" w:author="Dattatray Patil (Contractor)" w:date="2021-02-04T15:19:00Z"/>
          <w:rFonts w:ascii="Segoe UI" w:eastAsia="Segoe UI" w:hAnsi="Segoe UI" w:cs="Times New Roman"/>
          <w:sz w:val="20"/>
        </w:rPr>
      </w:pPr>
      <w:del w:id="116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1F03A3E0" wp14:editId="69B291E1">
              <wp:extent cx="4450193" cy="3448542"/>
              <wp:effectExtent l="0" t="0" r="7620" b="0"/>
              <wp:docPr id="437526218" name="Picture 21285540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6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0193" cy="34485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C23EA5E" w14:textId="6F9887FA" w:rsidR="001B2A1A" w:rsidRPr="001B2A1A" w:rsidDel="0061072F" w:rsidRDefault="001B2A1A" w:rsidP="001B2A1A">
      <w:pPr>
        <w:rPr>
          <w:del w:id="117" w:author="Dattatray Patil (Contractor)" w:date="2021-02-04T15:19:00Z"/>
          <w:rFonts w:ascii="Segoe UI" w:eastAsia="Segoe UI" w:hAnsi="Segoe UI" w:cs="Times New Roman"/>
          <w:sz w:val="20"/>
        </w:rPr>
      </w:pPr>
      <w:del w:id="118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br w:type="page"/>
        </w:r>
      </w:del>
    </w:p>
    <w:p w14:paraId="46E44804" w14:textId="77777777" w:rsidR="00C40FD3" w:rsidRDefault="00C40FD3"/>
    <w:sectPr w:rsidR="00C40FD3" w:rsidSect="0061072F">
      <w:pgSz w:w="12240" w:h="15840"/>
      <w:pgMar w:top="568" w:right="1440" w:bottom="1276" w:left="1440" w:header="720" w:footer="720" w:gutter="0"/>
      <w:cols w:space="720"/>
      <w:docGrid w:linePitch="360"/>
      <w:sectPrChange w:id="119" w:author="Dattatray Patil (Contractor)" w:date="2021-02-04T15:24:00Z">
        <w:sectPr w:rsidR="00C40FD3" w:rsidSect="0061072F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89031" w14:textId="77777777" w:rsidR="000A0201" w:rsidRDefault="000A0201" w:rsidP="0061072F">
      <w:pPr>
        <w:spacing w:after="0" w:line="240" w:lineRule="auto"/>
      </w:pPr>
      <w:r>
        <w:separator/>
      </w:r>
    </w:p>
  </w:endnote>
  <w:endnote w:type="continuationSeparator" w:id="0">
    <w:p w14:paraId="34B1AD1E" w14:textId="77777777" w:rsidR="000A0201" w:rsidRDefault="000A0201" w:rsidP="0061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7B9B7" w14:textId="77777777" w:rsidR="000A0201" w:rsidRDefault="000A0201" w:rsidP="0061072F">
      <w:pPr>
        <w:spacing w:after="0" w:line="240" w:lineRule="auto"/>
      </w:pPr>
      <w:r>
        <w:separator/>
      </w:r>
    </w:p>
  </w:footnote>
  <w:footnote w:type="continuationSeparator" w:id="0">
    <w:p w14:paraId="3A97F628" w14:textId="77777777" w:rsidR="000A0201" w:rsidRDefault="000A0201" w:rsidP="0061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4D80"/>
    <w:multiLevelType w:val="hybridMultilevel"/>
    <w:tmpl w:val="C986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1A"/>
    <w:rsid w:val="000A0201"/>
    <w:rsid w:val="001B2A1A"/>
    <w:rsid w:val="0061072F"/>
    <w:rsid w:val="00B26EAF"/>
    <w:rsid w:val="00C40FD3"/>
    <w:rsid w:val="00FB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5876A"/>
  <w15:chartTrackingRefBased/>
  <w15:docId w15:val="{E31E2FAA-CDA7-4801-8D94-FB55B551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0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4</cp:revision>
  <dcterms:created xsi:type="dcterms:W3CDTF">2020-05-24T10:49:00Z</dcterms:created>
  <dcterms:modified xsi:type="dcterms:W3CDTF">2021-02-04T15:28:00Z</dcterms:modified>
</cp:coreProperties>
</file>